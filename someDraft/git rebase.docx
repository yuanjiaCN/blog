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Consolas" w:eastAsia="宋体" w:hAnsi="Consolas" w:cs="Consolas"/>
          <w:color w:val="C7254E"/>
          <w:kern w:val="0"/>
          <w:sz w:val="23"/>
        </w:rPr>
        <w:t>git rebase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命令在另一个分支基础之上重新应用，用于把一个分支的修改合并到当前分支。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b/>
          <w:bCs/>
          <w:color w:val="333344"/>
          <w:kern w:val="0"/>
          <w:sz w:val="23"/>
        </w:rPr>
        <w:t>使用语法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git rebase [-i | --interactive] [options] [--exec &lt;cmd&gt;] [--onto &lt;newbase&gt;]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 xml:space="preserve">    [&lt;upstream&gt; [&lt;branch&gt;]]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git rebase [-i | --interactive] [options] [--exec &lt;cmd&gt;] [--onto &lt;newbase&gt;]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 xml:space="preserve">    --root [&lt;branch&gt;]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git rebase --continue | --skip | --abort | --quit | --edit-todo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6CA9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C96CA9" w:rsidRPr="00C96CA9" w:rsidRDefault="00C96CA9" w:rsidP="00C96CA9">
      <w:pPr>
        <w:widowControl/>
        <w:pBdr>
          <w:bottom w:val="single" w:sz="6" w:space="8" w:color="EAEAEA"/>
        </w:pBdr>
        <w:shd w:val="clear" w:color="auto" w:fill="FFFFFF"/>
        <w:spacing w:before="180" w:after="18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0" w:name="示例"/>
      <w:bookmarkEnd w:id="0"/>
      <w:r w:rsidRPr="00C96CA9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示例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假设你现在基于远程分支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origin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，创建一个叫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的分支。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$ git checkout -b mywork origin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6CA9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结果如下所示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1838325" cy="1981200"/>
            <wp:effectExtent l="19050" t="0" r="9525" b="0"/>
            <wp:docPr id="1" name="图片 1" descr="http://www.yiibai.com/uploads/images/201707/1307/842100748_44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7/1307/842100748_4477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现在我们在这个分支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(</w:t>
      </w:r>
      <w:r w:rsidRPr="00C96CA9">
        <w:rPr>
          <w:rFonts w:ascii="Helvetica" w:eastAsia="宋体" w:hAnsi="Helvetica" w:cs="Helvetica"/>
          <w:i/>
          <w:iCs/>
          <w:color w:val="333344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)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做一些修改，然后生成两个提交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(commit).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$ vi file.txt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$ git commit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$ vi otherfile.txt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$ git commit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... ...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6CA9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但是与此同时，有些人也在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origin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分支上做了一些修改并且做了提交了，这就意味着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origin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和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这两个分支各自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前进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了，它们之间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分叉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了。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4010025" cy="2571750"/>
            <wp:effectExtent l="19050" t="0" r="9525" b="0"/>
            <wp:docPr id="2" name="图片 2" descr="http://www.yiibai.com/uploads/images/201707/1307/810100749_17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7/1307/810100749_1710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在这里，你可以用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pull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命令把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origin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分支上的修改拉下来并且和你的修改合并；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结果看起来就像一个新的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合并的提交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”(merge commit):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248275" cy="3019425"/>
            <wp:effectExtent l="19050" t="0" r="9525" b="0"/>
            <wp:docPr id="3" name="图片 3" descr="http://www.yiibai.com/uploads/images/201707/1307/350100750_71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7/1307/350100750_717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但是，如果你想让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分支历史看起来像没有经过任何合并一样，也可以用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 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git rebase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，如下所示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: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$ git checkout mywork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C96CA9">
        <w:rPr>
          <w:rFonts w:ascii="Consolas" w:eastAsia="宋体" w:hAnsi="Consolas" w:cs="Consolas"/>
          <w:color w:val="000000"/>
          <w:kern w:val="0"/>
          <w:sz w:val="20"/>
        </w:rPr>
        <w:t>$ git rebase origin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6CA9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这些命令会把你的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分支里的每个提交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(commit)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取消掉，并且把它们临时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保存为补丁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(patch)(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这些补丁放到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.git/rebase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目录中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),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然后把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分支更新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到最新的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origin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分支，最后把保存的这些补丁应用到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分支上。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6210300" cy="3028950"/>
            <wp:effectExtent l="19050" t="0" r="0" b="0"/>
            <wp:docPr id="4" name="图片 4" descr="http://www.yiibai.com/uploads/images/201707/1307/845100751_76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yiibai.com/uploads/images/201707/1307/845100751_768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当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’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mywork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‘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分支更新之后，它会指向这些新创建的提交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(commit),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而那些老的提交会被丢弃。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如果运行垃圾收集命令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(pruning garbage collection), 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这些被丢弃的提交就会删除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.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210300" cy="2581275"/>
            <wp:effectExtent l="19050" t="0" r="0" b="0"/>
            <wp:docPr id="5" name="图片 5" descr="http://www.yiibai.com/uploads/images/201707/1307/141100752_3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7/1307/141100752_312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现在我们可以看一下用合并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(merge)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和用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rebase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所产生的历史的区别：</w:t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6972300" cy="6172200"/>
            <wp:effectExtent l="19050" t="0" r="0" b="0"/>
            <wp:docPr id="6" name="图片 6" descr="http://www.yiibai.com/uploads/images/201707/1307/645100753_82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yiibai.com/uploads/images/201707/1307/645100753_8287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在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rebase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的过程中，也许会出现冲突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(conflict)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。在这种情况，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Git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会停止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rebase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并会让你去解决冲突；在解决完冲突后，用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git add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“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命令去更新这些内容的索引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(index), 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然后，你无需执行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 </w:t>
      </w:r>
      <w:r w:rsidRPr="00C96CA9">
        <w:rPr>
          <w:rFonts w:ascii="Consolas" w:eastAsia="宋体" w:hAnsi="Consolas" w:cs="Consolas"/>
          <w:color w:val="C7254E"/>
          <w:kern w:val="0"/>
          <w:sz w:val="23"/>
        </w:rPr>
        <w:t>git commit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,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只要执行</w:t>
      </w:r>
      <w:r w:rsidRPr="00C96CA9">
        <w:rPr>
          <w:rFonts w:ascii="Helvetica" w:eastAsia="宋体" w:hAnsi="Helvetica" w:cs="Helvetica"/>
          <w:color w:val="333344"/>
          <w:kern w:val="0"/>
          <w:sz w:val="23"/>
          <w:szCs w:val="23"/>
        </w:rPr>
        <w:t>:</w:t>
      </w:r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" w:author="Unknown"/>
          <w:rFonts w:ascii="Consolas" w:eastAsia="宋体" w:hAnsi="Consolas" w:cs="Consolas"/>
          <w:color w:val="000000"/>
          <w:kern w:val="0"/>
          <w:sz w:val="20"/>
        </w:rPr>
      </w:pPr>
      <w:ins w:id="2" w:author="Unknown">
        <w:r w:rsidRPr="00C96CA9">
          <w:rPr>
            <w:rFonts w:ascii="Consolas" w:eastAsia="宋体" w:hAnsi="Consolas" w:cs="Consolas"/>
            <w:color w:val="000000"/>
            <w:kern w:val="0"/>
            <w:sz w:val="20"/>
          </w:rPr>
          <w:t>$ git rebase --continue</w:t>
        </w:r>
      </w:ins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3" w:author="Unknown"/>
          <w:rFonts w:ascii="Consolas" w:eastAsia="宋体" w:hAnsi="Consolas" w:cs="Consolas"/>
          <w:color w:val="000000"/>
          <w:kern w:val="0"/>
          <w:sz w:val="20"/>
          <w:szCs w:val="20"/>
        </w:rPr>
      </w:pPr>
      <w:ins w:id="4" w:author="Unknown">
        <w:r w:rsidRPr="00C96CA9">
          <w:rPr>
            <w:rFonts w:ascii="Consolas" w:eastAsia="宋体" w:hAnsi="Consolas" w:cs="Consolas"/>
            <w:color w:val="BBBBBB"/>
            <w:kern w:val="0"/>
            <w:sz w:val="16"/>
            <w:szCs w:val="16"/>
          </w:rPr>
          <w:t>Shell</w:t>
        </w:r>
      </w:ins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ins w:id="5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6" w:author="Unknown"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这样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git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会继续应用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(apply)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余下的补丁。</w:t>
        </w:r>
      </w:ins>
    </w:p>
    <w:p w:rsidR="00C96CA9" w:rsidRPr="00C96CA9" w:rsidRDefault="00C96CA9" w:rsidP="00C96CA9">
      <w:pPr>
        <w:widowControl/>
        <w:shd w:val="clear" w:color="auto" w:fill="FFFFFF"/>
        <w:spacing w:after="120"/>
        <w:jc w:val="left"/>
        <w:rPr>
          <w:ins w:id="7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8" w:author="Unknown"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在任何时候，可以用</w:t>
        </w:r>
        <w:r w:rsidRPr="00C96CA9">
          <w:rPr>
            <w:rFonts w:ascii="Consolas" w:eastAsia="宋体" w:hAnsi="Consolas" w:cs="Consolas"/>
            <w:color w:val="C7254E"/>
            <w:kern w:val="0"/>
            <w:sz w:val="23"/>
          </w:rPr>
          <w:t>--abort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参数来终止</w:t>
        </w:r>
        <w:r w:rsidRPr="00C96CA9">
          <w:rPr>
            <w:rFonts w:ascii="Consolas" w:eastAsia="宋体" w:hAnsi="Consolas" w:cs="Consolas"/>
            <w:color w:val="C7254E"/>
            <w:kern w:val="0"/>
            <w:sz w:val="23"/>
          </w:rPr>
          <w:t>rebase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的操作，并且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”</w:t>
        </w:r>
        <w:r w:rsidRPr="00C96CA9">
          <w:rPr>
            <w:rFonts w:ascii="Consolas" w:eastAsia="宋体" w:hAnsi="Consolas" w:cs="Consolas"/>
            <w:color w:val="C7254E"/>
            <w:kern w:val="0"/>
            <w:sz w:val="23"/>
          </w:rPr>
          <w:t>mywork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 xml:space="preserve">“ 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分支会回到</w:t>
        </w:r>
        <w:r w:rsidRPr="00C96CA9">
          <w:rPr>
            <w:rFonts w:ascii="Consolas" w:eastAsia="宋体" w:hAnsi="Consolas" w:cs="Consolas"/>
            <w:color w:val="C7254E"/>
            <w:kern w:val="0"/>
            <w:sz w:val="23"/>
          </w:rPr>
          <w:t>rebase</w:t>
        </w:r>
        <w:r w:rsidRPr="00C96CA9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开始前的状态。</w:t>
        </w:r>
      </w:ins>
    </w:p>
    <w:p w:rsidR="00C96CA9" w:rsidRPr="00C96CA9" w:rsidRDefault="00C96CA9" w:rsidP="00C96C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9" w:author="Unknown"/>
          <w:rFonts w:ascii="Consolas" w:eastAsia="宋体" w:hAnsi="Consolas" w:cs="Consolas"/>
          <w:color w:val="000000"/>
          <w:kern w:val="0"/>
          <w:sz w:val="20"/>
          <w:szCs w:val="20"/>
        </w:rPr>
      </w:pPr>
      <w:ins w:id="10" w:author="Unknown">
        <w:r w:rsidRPr="00C96CA9">
          <w:rPr>
            <w:rFonts w:ascii="Consolas" w:eastAsia="宋体" w:hAnsi="Consolas" w:cs="Consolas"/>
            <w:color w:val="000000"/>
            <w:kern w:val="0"/>
            <w:sz w:val="20"/>
          </w:rPr>
          <w:t>$ git rebase --abort</w:t>
        </w:r>
      </w:ins>
    </w:p>
    <w:p w:rsidR="00E10F4B" w:rsidRDefault="00E10F4B"/>
    <w:sectPr w:rsidR="00E1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F4B" w:rsidRDefault="00E10F4B" w:rsidP="00C96CA9">
      <w:r>
        <w:separator/>
      </w:r>
    </w:p>
  </w:endnote>
  <w:endnote w:type="continuationSeparator" w:id="1">
    <w:p w:rsidR="00E10F4B" w:rsidRDefault="00E10F4B" w:rsidP="00C96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F4B" w:rsidRDefault="00E10F4B" w:rsidP="00C96CA9">
      <w:r>
        <w:separator/>
      </w:r>
    </w:p>
  </w:footnote>
  <w:footnote w:type="continuationSeparator" w:id="1">
    <w:p w:rsidR="00E10F4B" w:rsidRDefault="00E10F4B" w:rsidP="00C96C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CA9"/>
    <w:rsid w:val="005B1EB7"/>
    <w:rsid w:val="00C96CA9"/>
    <w:rsid w:val="00E1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6C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C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C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6CA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96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6CA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96CA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96C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96CA9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96CA9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C96C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6C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2017-09-09T08:47:00Z</dcterms:created>
  <dcterms:modified xsi:type="dcterms:W3CDTF">2017-09-09T09:11:00Z</dcterms:modified>
</cp:coreProperties>
</file>