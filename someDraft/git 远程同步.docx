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Consolas" w:eastAsia="宋体" w:hAnsi="Consolas" w:cs="Consolas"/>
          <w:color w:val="C7254E"/>
          <w:kern w:val="0"/>
          <w:sz w:val="23"/>
        </w:rPr>
        <w:t>git pull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命令用于从另一个存储库或本地分支获取并集成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整合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pull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命令的作用是：取回远程主机某个分支的更新，再与本地的指定分支合并，它的完整格式稍稍有点复杂。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b/>
          <w:bCs/>
          <w:color w:val="333344"/>
          <w:kern w:val="0"/>
          <w:sz w:val="23"/>
        </w:rPr>
        <w:t>使用语法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git pull [options] [&lt;repository&gt; [&lt;refspec&gt;…]]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0" w:name="描述"/>
      <w:bookmarkEnd w:id="0"/>
      <w:r w:rsidRPr="00033C0D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描述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将远程存储库中的更改合并到当前分支中。在默认模式下，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pull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是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fetch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后跟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merge FETCH_HEAD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的缩写。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更准确地说，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pull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使用给定的参数运行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fetch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，并调用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merge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将检索到的分支头合并到当前分支中。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使用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--rebase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，它运行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rebase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而不是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merge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</w:p>
    <w:p w:rsidR="00033C0D" w:rsidRPr="00033C0D" w:rsidRDefault="00033C0D" w:rsidP="00033C0D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bookmarkStart w:id="1" w:name="示例"/>
      <w:bookmarkEnd w:id="1"/>
      <w:r w:rsidRPr="00033C0D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示例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以下是一些示例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pull &lt;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远程主机名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&gt; &lt;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远程分支名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&gt;:&lt;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本地分支名</w:t>
      </w:r>
      <w:r w:rsidRPr="00033C0D">
        <w:rPr>
          <w:rFonts w:ascii="Consolas" w:eastAsia="宋体" w:hAnsi="Consolas" w:cs="Consolas"/>
          <w:color w:val="000000"/>
          <w:kern w:val="0"/>
          <w:sz w:val="20"/>
        </w:rPr>
        <w:t>&gt;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比如，要取回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主机的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next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分支，与本地的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master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分支合并，需要写成下面这样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pull origin next:master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如果远程分支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next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要与当前分支合并，则冒号后面的部分可以省略。上面命令可以简写为：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pull origin next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上面命令表示，取回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origin/next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分支，再与当前分支合并。实质上，这等同于先做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fetch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，再执行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merge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fetch origin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merge origin/next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在某些场合，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Git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会自动在本地分支与远程分支之间，建立一种追踪关系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(tracking)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。比如，在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clone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的时候，所有本地分支默认与远程主机的同名分支，建立追踪关系，也就是说，本地的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master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分支自动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追踪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origin/master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分支。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lastRenderedPageBreak/>
        <w:t>Git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也允许手动建立追踪关系。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branch --set-upstream master origin/next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上面命令指定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master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分支追踪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origin/next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分支。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如果当前分支与远程分支存在追踪关系，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git pull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就可以省略远程分支名。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宋体" w:hAnsi="Consolas" w:cs="Consolas"/>
          <w:color w:val="000000"/>
          <w:kern w:val="0"/>
          <w:sz w:val="20"/>
        </w:rPr>
      </w:pPr>
      <w:r w:rsidRPr="00033C0D">
        <w:rPr>
          <w:rFonts w:ascii="Consolas" w:eastAsia="宋体" w:hAnsi="Consolas" w:cs="Consolas"/>
          <w:color w:val="000000"/>
          <w:kern w:val="0"/>
          <w:sz w:val="20"/>
        </w:rPr>
        <w:t>$ git pull origin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33C0D">
        <w:rPr>
          <w:rFonts w:ascii="Consolas" w:eastAsia="宋体" w:hAnsi="Consolas" w:cs="Consolas"/>
          <w:color w:val="BBBBBB"/>
          <w:kern w:val="0"/>
          <w:sz w:val="16"/>
          <w:szCs w:val="16"/>
        </w:rPr>
        <w:t>Shell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上面命令表示，本地的当前分支自动与对应的</w:t>
      </w:r>
      <w:r w:rsidRPr="00033C0D">
        <w:rPr>
          <w:rFonts w:ascii="Consolas" w:eastAsia="宋体" w:hAnsi="Consolas" w:cs="Consolas"/>
          <w:color w:val="C7254E"/>
          <w:kern w:val="0"/>
          <w:sz w:val="23"/>
        </w:rPr>
        <w:t>origin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主机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”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追踪分支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”(remote-tracking branch)</w:t>
      </w: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进行合并。</w:t>
      </w:r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033C0D">
        <w:rPr>
          <w:rFonts w:ascii="Helvetica" w:eastAsia="宋体" w:hAnsi="Helvetica" w:cs="Helvetica"/>
          <w:color w:val="333344"/>
          <w:kern w:val="0"/>
          <w:sz w:val="23"/>
          <w:szCs w:val="23"/>
        </w:rPr>
        <w:t>如果当前分支只有一个追踪分支，连远程主机名都可以省略。</w:t>
      </w:r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宋体" w:hAnsi="Consolas" w:cs="Consolas"/>
          <w:color w:val="000000"/>
          <w:kern w:val="0"/>
          <w:sz w:val="20"/>
        </w:rPr>
      </w:pPr>
      <w:ins w:id="3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pull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5" w:author="Unknown">
        <w:r w:rsidRPr="00033C0D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6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7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上面命令表示，当前分支自动与唯一一个追踪分支进行合并。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8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9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如果合并需要采用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rebase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模式，可以使用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–rebase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选项。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宋体" w:hAnsi="Consolas" w:cs="Consolas"/>
          <w:color w:val="000000"/>
          <w:kern w:val="0"/>
          <w:sz w:val="20"/>
        </w:rPr>
      </w:pPr>
      <w:ins w:id="11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pull --rebase &lt;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远程主机名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&gt; &lt;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远程分支名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&gt;:&lt;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本地分支名</w:t>
        </w:r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&gt;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12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13" w:author="Unknown">
        <w:r w:rsidRPr="00033C0D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14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15" w:author="Unknown">
        <w:r w:rsidRPr="00033C0D">
          <w:rPr>
            <w:rFonts w:ascii="Helvetica" w:eastAsia="宋体" w:hAnsi="Helvetica" w:cs="Helvetica"/>
            <w:b/>
            <w:bCs/>
            <w:color w:val="333344"/>
            <w:kern w:val="0"/>
            <w:sz w:val="23"/>
          </w:rPr>
          <w:t>git fetch</w:t>
        </w:r>
        <w:r w:rsidRPr="00033C0D">
          <w:rPr>
            <w:rFonts w:ascii="Helvetica" w:eastAsia="宋体" w:hAnsi="Helvetica" w:cs="Helvetica"/>
            <w:b/>
            <w:bCs/>
            <w:color w:val="333344"/>
            <w:kern w:val="0"/>
            <w:sz w:val="23"/>
          </w:rPr>
          <w:t>和</w:t>
        </w:r>
        <w:r w:rsidRPr="00033C0D">
          <w:rPr>
            <w:rFonts w:ascii="Helvetica" w:eastAsia="宋体" w:hAnsi="Helvetica" w:cs="Helvetica"/>
            <w:b/>
            <w:bCs/>
            <w:color w:val="333344"/>
            <w:kern w:val="0"/>
            <w:sz w:val="23"/>
          </w:rPr>
          <w:t>git pull</w:t>
        </w:r>
        <w:r w:rsidRPr="00033C0D">
          <w:rPr>
            <w:rFonts w:ascii="Helvetica" w:eastAsia="宋体" w:hAnsi="Helvetica" w:cs="Helvetica"/>
            <w:b/>
            <w:bCs/>
            <w:color w:val="333344"/>
            <w:kern w:val="0"/>
            <w:sz w:val="23"/>
          </w:rPr>
          <w:t>的区别</w:t>
        </w:r>
      </w:ins>
    </w:p>
    <w:p w:rsidR="00033C0D" w:rsidRPr="00033C0D" w:rsidRDefault="00033C0D" w:rsidP="00033C0D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ins w:id="16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17" w:author="Unknown">
        <w:r w:rsidRPr="00033C0D">
          <w:rPr>
            <w:rFonts w:ascii="Helvetica" w:eastAsia="宋体" w:hAnsi="Helvetica" w:cs="Helvetica"/>
            <w:i/>
            <w:iCs/>
            <w:color w:val="333344"/>
            <w:kern w:val="0"/>
            <w:sz w:val="23"/>
          </w:rPr>
          <w:t>git fetch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：相当于是从远程获取最新版本到本地，不会自动合并。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8" w:author="Unknown"/>
          <w:rFonts w:ascii="Consolas" w:eastAsia="宋体" w:hAnsi="Consolas" w:cs="Consolas"/>
          <w:color w:val="000000"/>
          <w:kern w:val="0"/>
          <w:sz w:val="20"/>
        </w:rPr>
      </w:pPr>
      <w:ins w:id="19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fetch origin master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0" w:author="Unknown"/>
          <w:rFonts w:ascii="Consolas" w:eastAsia="宋体" w:hAnsi="Consolas" w:cs="Consolas"/>
          <w:color w:val="000000"/>
          <w:kern w:val="0"/>
          <w:sz w:val="20"/>
        </w:rPr>
      </w:pPr>
      <w:ins w:id="21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log -p master..origin/master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2" w:author="Unknown"/>
          <w:rFonts w:ascii="Consolas" w:eastAsia="宋体" w:hAnsi="Consolas" w:cs="Consolas"/>
          <w:color w:val="000000"/>
          <w:kern w:val="0"/>
          <w:sz w:val="20"/>
        </w:rPr>
      </w:pPr>
      <w:ins w:id="23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merge origin/master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24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25" w:author="Unknown">
        <w:r w:rsidRPr="00033C0D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26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27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以上命令的含义：</w:t>
        </w:r>
      </w:ins>
    </w:p>
    <w:p w:rsidR="00033C0D" w:rsidRPr="00033C0D" w:rsidRDefault="00033C0D" w:rsidP="00033C0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28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29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首先从远程的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origin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的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master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主分支下载最新的版本到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origin/master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分支上</w:t>
        </w:r>
      </w:ins>
    </w:p>
    <w:p w:rsidR="00033C0D" w:rsidRPr="00033C0D" w:rsidRDefault="00033C0D" w:rsidP="00033C0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0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31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然后比较本地的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master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分支和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origin/master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分支的差别</w:t>
        </w:r>
      </w:ins>
    </w:p>
    <w:p w:rsidR="00033C0D" w:rsidRPr="00033C0D" w:rsidRDefault="00033C0D" w:rsidP="00033C0D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ins w:id="32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33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最后进行合并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34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35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上述过程其实可以用以下更清晰的方式来进行：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宋体" w:hAnsi="Consolas" w:cs="Consolas"/>
          <w:color w:val="000000"/>
          <w:kern w:val="0"/>
          <w:sz w:val="20"/>
        </w:rPr>
      </w:pPr>
      <w:ins w:id="37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fetch origin master:tmp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8" w:author="Unknown"/>
          <w:rFonts w:ascii="Consolas" w:eastAsia="宋体" w:hAnsi="Consolas" w:cs="Consolas"/>
          <w:color w:val="000000"/>
          <w:kern w:val="0"/>
          <w:sz w:val="20"/>
        </w:rPr>
      </w:pPr>
      <w:ins w:id="39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 xml:space="preserve">$ git diff tmp 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0" w:author="Unknown"/>
          <w:rFonts w:ascii="Consolas" w:eastAsia="宋体" w:hAnsi="Consolas" w:cs="Consolas"/>
          <w:color w:val="000000"/>
          <w:kern w:val="0"/>
          <w:sz w:val="20"/>
        </w:rPr>
      </w:pPr>
      <w:ins w:id="41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t>$ git merge tmp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2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43" w:author="Unknown">
        <w:r w:rsidRPr="00033C0D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44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45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2.</w:t>
        </w:r>
        <w:r w:rsidRPr="00033C0D">
          <w:rPr>
            <w:rFonts w:ascii="Helvetica" w:eastAsia="宋体" w:hAnsi="Helvetica" w:cs="Helvetica"/>
            <w:i/>
            <w:iCs/>
            <w:color w:val="333344"/>
            <w:kern w:val="0"/>
            <w:sz w:val="23"/>
          </w:rPr>
          <w:t> git pull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：相当于是从远程获取最新版本并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merge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到本地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6" w:author="Unknown"/>
          <w:rFonts w:ascii="Consolas" w:eastAsia="宋体" w:hAnsi="Consolas" w:cs="Consolas"/>
          <w:color w:val="000000"/>
          <w:kern w:val="0"/>
          <w:sz w:val="20"/>
        </w:rPr>
      </w:pPr>
      <w:ins w:id="47" w:author="Unknown">
        <w:r w:rsidRPr="00033C0D">
          <w:rPr>
            <w:rFonts w:ascii="Consolas" w:eastAsia="宋体" w:hAnsi="Consolas" w:cs="Consolas"/>
            <w:color w:val="000000"/>
            <w:kern w:val="0"/>
            <w:sz w:val="20"/>
          </w:rPr>
          <w:lastRenderedPageBreak/>
          <w:t>git pull origin master</w:t>
        </w:r>
      </w:ins>
    </w:p>
    <w:p w:rsidR="00033C0D" w:rsidRPr="00033C0D" w:rsidRDefault="00033C0D" w:rsidP="00033C0D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48" w:author="Unknown"/>
          <w:rFonts w:ascii="Consolas" w:eastAsia="宋体" w:hAnsi="Consolas" w:cs="Consolas"/>
          <w:color w:val="000000"/>
          <w:kern w:val="0"/>
          <w:sz w:val="20"/>
          <w:szCs w:val="20"/>
        </w:rPr>
      </w:pPr>
      <w:ins w:id="49" w:author="Unknown">
        <w:r w:rsidRPr="00033C0D">
          <w:rPr>
            <w:rFonts w:ascii="Consolas" w:eastAsia="宋体" w:hAnsi="Consolas" w:cs="Consolas"/>
            <w:color w:val="BBBBBB"/>
            <w:kern w:val="0"/>
            <w:sz w:val="16"/>
            <w:szCs w:val="16"/>
          </w:rPr>
          <w:t>Shell</w:t>
        </w:r>
      </w:ins>
    </w:p>
    <w:p w:rsidR="00033C0D" w:rsidRPr="00033C0D" w:rsidRDefault="00033C0D" w:rsidP="00033C0D">
      <w:pPr>
        <w:widowControl/>
        <w:shd w:val="clear" w:color="auto" w:fill="FFFFFF"/>
        <w:spacing w:after="120"/>
        <w:jc w:val="left"/>
        <w:rPr>
          <w:ins w:id="50" w:author="Unknown"/>
          <w:rFonts w:ascii="Helvetica" w:eastAsia="宋体" w:hAnsi="Helvetica" w:cs="Helvetica"/>
          <w:color w:val="333344"/>
          <w:kern w:val="0"/>
          <w:sz w:val="23"/>
          <w:szCs w:val="23"/>
        </w:rPr>
      </w:pPr>
      <w:ins w:id="51" w:author="Unknown"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上述命令其实相当于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git fetch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 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和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 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git merge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br/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在实际使用中，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git fetch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更安全一些，因为在</w:t>
        </w:r>
        <w:r w:rsidRPr="00033C0D">
          <w:rPr>
            <w:rFonts w:ascii="Consolas" w:eastAsia="宋体" w:hAnsi="Consolas" w:cs="Consolas"/>
            <w:color w:val="C7254E"/>
            <w:kern w:val="0"/>
            <w:sz w:val="23"/>
          </w:rPr>
          <w:t>merge</w:t>
        </w:r>
        <w:r w:rsidRPr="00033C0D">
          <w:rPr>
            <w:rFonts w:ascii="Helvetica" w:eastAsia="宋体" w:hAnsi="Helvetica" w:cs="Helvetica"/>
            <w:color w:val="333344"/>
            <w:kern w:val="0"/>
            <w:sz w:val="23"/>
            <w:szCs w:val="23"/>
          </w:rPr>
          <w:t>前，我们可以查看更新情况，然后再决定是否合并。</w:t>
        </w:r>
      </w:ins>
    </w:p>
    <w:p w:rsidR="00004A2F" w:rsidRPr="00033C0D" w:rsidRDefault="00004A2F"/>
    <w:sectPr w:rsidR="00004A2F" w:rsidRPr="00033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A2F" w:rsidRDefault="00004A2F" w:rsidP="00033C0D">
      <w:r>
        <w:separator/>
      </w:r>
    </w:p>
  </w:endnote>
  <w:endnote w:type="continuationSeparator" w:id="1">
    <w:p w:rsidR="00004A2F" w:rsidRDefault="00004A2F" w:rsidP="00033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A2F" w:rsidRDefault="00004A2F" w:rsidP="00033C0D">
      <w:r>
        <w:separator/>
      </w:r>
    </w:p>
  </w:footnote>
  <w:footnote w:type="continuationSeparator" w:id="1">
    <w:p w:rsidR="00004A2F" w:rsidRDefault="00004A2F" w:rsidP="00033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A70DC"/>
    <w:multiLevelType w:val="multilevel"/>
    <w:tmpl w:val="CF6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A46ED5"/>
    <w:multiLevelType w:val="multilevel"/>
    <w:tmpl w:val="FEC0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C0D"/>
    <w:rsid w:val="00004A2F"/>
    <w:rsid w:val="00033C0D"/>
    <w:rsid w:val="0008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3C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C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C0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33C0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033C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3C0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33C0D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033C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33C0D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33C0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2017-09-09T08:18:00Z</dcterms:created>
  <dcterms:modified xsi:type="dcterms:W3CDTF">2017-09-09T08:46:00Z</dcterms:modified>
</cp:coreProperties>
</file>